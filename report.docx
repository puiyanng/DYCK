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65C0C" w14:textId="27EBDFDF" w:rsidR="00690C11" w:rsidRDefault="00625C9A" w:rsidP="00625C9A">
      <w:pPr>
        <w:pStyle w:val="Heading1"/>
      </w:pPr>
      <w:r>
        <w:t>Abstract</w:t>
      </w:r>
      <w:r w:rsidR="004070C5">
        <w:t xml:space="preserve"> &amp; problem statement</w:t>
      </w:r>
    </w:p>
    <w:p w14:paraId="02605DEE" w14:textId="77777777" w:rsidR="004B0EC7" w:rsidRDefault="00625C9A" w:rsidP="00625C9A">
      <w:r>
        <w:t>This project aims to find a set of features, feature transformations and models that will best predict the direction of the Dow Jones Industrial Average (DJIA).</w:t>
      </w:r>
    </w:p>
    <w:p w14:paraId="0F97AEB8" w14:textId="7453C76A" w:rsidR="004B0EC7" w:rsidRDefault="004B0EC7" w:rsidP="00625C9A">
      <w:r>
        <w:t xml:space="preserve">Established in 1885, the </w:t>
      </w:r>
      <w:r w:rsidRPr="004B0EC7">
        <w:t>DJIA, is a</w:t>
      </w:r>
      <w:r>
        <w:t xml:space="preserve"> price weighted </w:t>
      </w:r>
      <w:r w:rsidRPr="004B0EC7">
        <w:t xml:space="preserve">stock </w:t>
      </w:r>
      <w:r>
        <w:t xml:space="preserve">index </w:t>
      </w:r>
      <w:r w:rsidRPr="004B0EC7">
        <w:t xml:space="preserve">that measures the performance of </w:t>
      </w:r>
      <w:r>
        <w:t xml:space="preserve">the stocks of </w:t>
      </w:r>
      <w:r w:rsidRPr="004B0EC7">
        <w:t>30 large companies listed on stock exchanges in the United States</w:t>
      </w:r>
      <w:r>
        <w:t xml:space="preserve"> with a market cap of US$6.56 trillion. It is one of the most followed indexes for equities and if often used in benchmarking portfolios, predicting recessions, US economy performance among other indicators.</w:t>
      </w:r>
    </w:p>
    <w:p w14:paraId="1DCBECA7" w14:textId="46002BA8" w:rsidR="00625C9A" w:rsidRDefault="00625C9A" w:rsidP="00625C9A">
      <w:r>
        <w:t>We have explored the usage of multiple features with different transformation with multiple machine learning models in order to achieve the highest prediction accuracy for the DJIA index.</w:t>
      </w:r>
    </w:p>
    <w:p w14:paraId="6F6F94D5" w14:textId="323D439E" w:rsidR="00625C9A" w:rsidRDefault="00625C9A" w:rsidP="00625C9A">
      <w:r>
        <w:t>We modelled the problem as a classification problem with 2 signals, Buy and Sell</w:t>
      </w:r>
      <w:r w:rsidR="00224D80">
        <w:t xml:space="preserve"> with daily frequency</w:t>
      </w:r>
      <w:r>
        <w:t>. They are defined as follows:</w:t>
      </w:r>
    </w:p>
    <w:p w14:paraId="1CA73434" w14:textId="27DCFB61" w:rsidR="00625C9A" w:rsidRDefault="00625C9A" w:rsidP="00625C9A">
      <w:pPr>
        <w:pStyle w:val="ListParagraph"/>
        <w:numPr>
          <w:ilvl w:val="0"/>
          <w:numId w:val="1"/>
        </w:numPr>
      </w:pPr>
      <w:r w:rsidRPr="00625C9A">
        <w:t>S</w:t>
      </w:r>
      <w:r>
        <w:rPr>
          <w:vertAlign w:val="subscript"/>
        </w:rPr>
        <w:t xml:space="preserve">t </w:t>
      </w:r>
      <w:r>
        <w:t>= BUY i</w:t>
      </w:r>
      <w:r w:rsidRPr="00625C9A">
        <w:t>f</w:t>
      </w:r>
      <w:r>
        <w:t xml:space="preserve"> P</w:t>
      </w:r>
      <w:r>
        <w:rPr>
          <w:vertAlign w:val="subscript"/>
        </w:rPr>
        <w:t xml:space="preserve">t+1 </w:t>
      </w:r>
      <w:r>
        <w:rPr>
          <w:rFonts w:cstheme="minorHAnsi"/>
        </w:rPr>
        <w:t>≥</w:t>
      </w:r>
      <w:r>
        <w:t xml:space="preserve"> P</w:t>
      </w:r>
      <w:r>
        <w:rPr>
          <w:vertAlign w:val="subscript"/>
        </w:rPr>
        <w:t>t</w:t>
      </w:r>
      <w:r>
        <w:t xml:space="preserve"> </w:t>
      </w:r>
    </w:p>
    <w:p w14:paraId="735B9195" w14:textId="23754B04" w:rsidR="00625C9A" w:rsidRPr="00625C9A" w:rsidRDefault="00625C9A" w:rsidP="00625C9A">
      <w:pPr>
        <w:pStyle w:val="ListParagraph"/>
        <w:numPr>
          <w:ilvl w:val="0"/>
          <w:numId w:val="1"/>
        </w:numPr>
      </w:pPr>
      <w:r>
        <w:t>S</w:t>
      </w:r>
      <w:r>
        <w:rPr>
          <w:vertAlign w:val="subscript"/>
        </w:rPr>
        <w:t>t</w:t>
      </w:r>
      <w:r>
        <w:t xml:space="preserve"> = SELL if </w:t>
      </w:r>
      <w:r>
        <w:t>P</w:t>
      </w:r>
      <w:r>
        <w:rPr>
          <w:vertAlign w:val="subscript"/>
        </w:rPr>
        <w:t xml:space="preserve">t+1 </w:t>
      </w:r>
      <w:r>
        <w:rPr>
          <w:rFonts w:cstheme="minorHAnsi"/>
        </w:rPr>
        <w:t>&lt;</w:t>
      </w:r>
      <w:r>
        <w:t xml:space="preserve"> P</w:t>
      </w:r>
      <w:r>
        <w:rPr>
          <w:vertAlign w:val="subscript"/>
        </w:rPr>
        <w:t>t</w:t>
      </w:r>
    </w:p>
    <w:p w14:paraId="65CB9E76" w14:textId="2E95B29C" w:rsidR="00625C9A" w:rsidRDefault="00625C9A" w:rsidP="00625C9A">
      <w:r>
        <w:t>Where S</w:t>
      </w:r>
      <w:r>
        <w:rPr>
          <w:vertAlign w:val="subscript"/>
        </w:rPr>
        <w:t xml:space="preserve">t </w:t>
      </w:r>
      <w:r>
        <w:t>is the signal at time t</w:t>
      </w:r>
      <w:bookmarkStart w:id="0" w:name="_GoBack"/>
      <w:bookmarkEnd w:id="0"/>
      <w:r>
        <w:t xml:space="preserve"> and </w:t>
      </w:r>
      <w:r>
        <w:t>P</w:t>
      </w:r>
      <w:r>
        <w:rPr>
          <w:vertAlign w:val="subscript"/>
        </w:rPr>
        <w:t>t</w:t>
      </w:r>
      <w:r>
        <w:t xml:space="preserve"> is the </w:t>
      </w:r>
      <w:r w:rsidR="004B0EC7">
        <w:t xml:space="preserve">DJIA </w:t>
      </w:r>
      <w:r w:rsidR="00A130CF">
        <w:t xml:space="preserve">closing </w:t>
      </w:r>
      <w:r>
        <w:t>price at time t.</w:t>
      </w:r>
    </w:p>
    <w:p w14:paraId="065171B9" w14:textId="531F3A08" w:rsidR="00625C9A" w:rsidRDefault="00625C9A" w:rsidP="00625C9A">
      <w:r>
        <w:t>We explored the relationship between DJIA and multiple other assets in order to narrow down a few to work with and then applied various feature transformation to improve our predictions results.</w:t>
      </w:r>
    </w:p>
    <w:p w14:paraId="70022A5B" w14:textId="7F056D9B" w:rsidR="008937F1" w:rsidRDefault="008937F1" w:rsidP="00625C9A">
      <w:r>
        <w:t>Next, in this report we will describe our base set of features and justify as to why we decided to use them</w:t>
      </w:r>
      <w:r w:rsidR="00081AA7">
        <w:t xml:space="preserve">, then we will describe the time series analysis we conducted on our dataset, </w:t>
      </w:r>
      <w:r w:rsidR="00B13C65">
        <w:t xml:space="preserve">followed by some financial technical analysis feature transformations used in the project </w:t>
      </w:r>
      <w:r w:rsidR="00081AA7">
        <w:t xml:space="preserve">followed by </w:t>
      </w:r>
      <w:r w:rsidR="00081AA7">
        <w:t>the models that we decided to use and why we used them</w:t>
      </w:r>
      <w:r w:rsidR="00B13C65">
        <w:t xml:space="preserve"> and</w:t>
      </w:r>
      <w:r w:rsidR="00081AA7">
        <w:t xml:space="preserve"> finally we will </w:t>
      </w:r>
      <w:r>
        <w:t>then jump in the results. Due to large amount of results collected from various feature and feature transformation sets we will be dividing the results by the feature and feature transformations that produced them.</w:t>
      </w:r>
    </w:p>
    <w:p w14:paraId="3074870C" w14:textId="391599EE" w:rsidR="00625C9A" w:rsidRDefault="00224D80" w:rsidP="00224D80">
      <w:pPr>
        <w:pStyle w:val="Heading1"/>
      </w:pPr>
      <w:r>
        <w:t xml:space="preserve">The </w:t>
      </w:r>
      <w:r w:rsidR="008937F1">
        <w:t>base f</w:t>
      </w:r>
      <w:r w:rsidR="00A130CF">
        <w:t>eature</w:t>
      </w:r>
      <w:r w:rsidR="00754460">
        <w:t>s</w:t>
      </w:r>
      <w:r w:rsidR="00671A90">
        <w:t xml:space="preserve"> </w:t>
      </w:r>
      <w:r w:rsidR="00754460">
        <w:t>&amp;</w:t>
      </w:r>
      <w:r w:rsidR="00671A90">
        <w:t xml:space="preserve"> feature transformation</w:t>
      </w:r>
    </w:p>
    <w:p w14:paraId="6D327388" w14:textId="4C1E490B" w:rsidR="009F37ED" w:rsidRDefault="009F37ED" w:rsidP="00224D80">
      <w:r>
        <w:t>In addition to the Open, High, Low and Close prices and daily Volume of the DJIA, w</w:t>
      </w:r>
      <w:r w:rsidR="00224D80">
        <w:t xml:space="preserve">e used daily </w:t>
      </w:r>
      <w:r>
        <w:t xml:space="preserve">Close </w:t>
      </w:r>
      <w:r w:rsidR="00224D80">
        <w:t xml:space="preserve">prices </w:t>
      </w:r>
      <w:r>
        <w:t xml:space="preserve">other indexes, currencies as well as commodities. We used both </w:t>
      </w:r>
      <w:proofErr w:type="gramStart"/>
      <w:r>
        <w:t>5 and 10 year</w:t>
      </w:r>
      <w:proofErr w:type="gramEnd"/>
      <w:r>
        <w:t xml:space="preserve"> historical data in an attempt to examine the effect on our prediction of simply adding more data with the same feature transformations and models.</w:t>
      </w:r>
    </w:p>
    <w:p w14:paraId="40E4FA32" w14:textId="2E09CF77" w:rsidR="00A130CF" w:rsidRDefault="00A130CF" w:rsidP="00224D80">
      <w:r w:rsidRPr="00A130CF">
        <w:rPr>
          <w:highlight w:val="yellow"/>
        </w:rPr>
        <w:t>**EXPLAIN WHY THE FOLLOWING FEATURES ARE GOOD TO USE**</w:t>
      </w:r>
    </w:p>
    <w:p w14:paraId="29516A01" w14:textId="374F1F33" w:rsidR="009F37ED" w:rsidRDefault="009F37ED" w:rsidP="00A130CF">
      <w:r>
        <w:t xml:space="preserve">The indexes used are NYSE, Russell, NASDAQ, S&amp;P500, FTSE and N225. For commodities we used gold closing prices, for currency exchange rates we used the pairs USDCNY, USDEUR, USD GBP and USDJPY. </w:t>
      </w:r>
      <w:r w:rsidR="00224D80">
        <w:br/>
      </w:r>
      <w:r>
        <w:t xml:space="preserve"> </w:t>
      </w:r>
    </w:p>
    <w:p w14:paraId="716CBB72" w14:textId="3FF1D287" w:rsidR="00A130CF" w:rsidRDefault="00A130CF" w:rsidP="00A130CF">
      <w:r>
        <w:t>The below is a correlation matrix of our features against the Closing price of the DJIA</w:t>
      </w:r>
    </w:p>
    <w:p w14:paraId="3B26664D" w14:textId="4E06B85E" w:rsidR="00A130CF" w:rsidRDefault="00A130CF" w:rsidP="00A130CF">
      <w:r>
        <w:rPr>
          <w:noProof/>
        </w:rPr>
        <w:drawing>
          <wp:inline distT="0" distB="0" distL="0" distR="0" wp14:anchorId="6847FCCF" wp14:editId="4252410E">
            <wp:extent cx="6742430" cy="133984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68524" cy="1345027"/>
                    </a:xfrm>
                    <a:prstGeom prst="rect">
                      <a:avLst/>
                    </a:prstGeom>
                    <a:noFill/>
                    <a:ln>
                      <a:noFill/>
                    </a:ln>
                  </pic:spPr>
                </pic:pic>
              </a:graphicData>
            </a:graphic>
          </wp:inline>
        </w:drawing>
      </w:r>
    </w:p>
    <w:p w14:paraId="72DBBED8" w14:textId="1DC35CAA" w:rsidR="00A130CF" w:rsidRDefault="00A130CF" w:rsidP="00A130CF">
      <w:r>
        <w:t xml:space="preserve">As the diagram above shows, there are strong correlations between the closing prices of the DJIA and the other assets. Clearly some assets are positively </w:t>
      </w:r>
      <w:proofErr w:type="gramStart"/>
      <w:r>
        <w:t>correlated</w:t>
      </w:r>
      <w:proofErr w:type="gramEnd"/>
      <w:r>
        <w:t xml:space="preserve"> and some are negatively which made use of as the report will later show. It </w:t>
      </w:r>
      <w:r>
        <w:lastRenderedPageBreak/>
        <w:t>is also worth noting that the above diagram is plotted based on the raw prices, which we later also transformed in order to make the data more uniform.</w:t>
      </w:r>
    </w:p>
    <w:p w14:paraId="5D7B488A" w14:textId="77777777" w:rsidR="00153342" w:rsidRDefault="008937F1" w:rsidP="00A130CF">
      <w:r>
        <w:t>Our features set is not uniform in multiple ways. Not all of our features assets trade on the save trading venue which means that they are traded in different currencies e.g. N225 is a Japanese index and thus is traded in the Japanese Yen (JPY) while the FTSE is a British index that trades in GBP while the DJIA trades in USD. In order to take out the effect of the currencies in the prices we calculated the log returns of each of the assets and used them instead of the raw closing prices.</w:t>
      </w:r>
      <w:r>
        <w:t xml:space="preserve"> </w:t>
      </w:r>
    </w:p>
    <w:p w14:paraId="6AD67A9F" w14:textId="28A65C16" w:rsidR="00153342" w:rsidRDefault="00153342" w:rsidP="00153342">
      <w:pPr>
        <w:pStyle w:val="Heading2"/>
      </w:pPr>
      <w:r w:rsidRPr="00153342">
        <w:rPr>
          <w:highlight w:val="yellow"/>
        </w:rPr>
        <w:t>Log returns</w:t>
      </w:r>
      <w:r>
        <w:t xml:space="preserve"> **REPHRASE THIS SECTION**</w:t>
      </w:r>
      <w:r w:rsidR="00233190">
        <w:t xml:space="preserve"> &lt;KABIR&gt;</w:t>
      </w:r>
    </w:p>
    <w:p w14:paraId="043382A7" w14:textId="03247640" w:rsidR="00233190" w:rsidRPr="00233190" w:rsidRDefault="00233190" w:rsidP="00233190">
      <w:r>
        <w:t xml:space="preserve">Reference: </w:t>
      </w:r>
      <w:hyperlink r:id="rId6" w:history="1">
        <w:r>
          <w:rPr>
            <w:rStyle w:val="Hyperlink"/>
          </w:rPr>
          <w:t>https://quantivity.wordpress.com/2011/02/21/why-log-returns/</w:t>
        </w:r>
      </w:hyperlink>
    </w:p>
    <w:p w14:paraId="2FA5F29F" w14:textId="0C5992E2" w:rsidR="00153342" w:rsidRDefault="00153342" w:rsidP="00A130CF">
      <w:r>
        <w:t>Given log returns are beyond the scope of this course, we will go ahead and explain it here.</w:t>
      </w:r>
    </w:p>
    <w:p w14:paraId="6BBBA1B1" w14:textId="523AAA59" w:rsidR="008937F1" w:rsidRDefault="008937F1" w:rsidP="00A130CF">
      <w:r>
        <w:t>Log returns are calculated as follows:</w:t>
      </w:r>
    </w:p>
    <w:p w14:paraId="0D0A8A61" w14:textId="332CCF28" w:rsidR="008937F1" w:rsidRDefault="008937F1" w:rsidP="008937F1">
      <w:pPr>
        <w:jc w:val="center"/>
      </w:pPr>
      <w:r>
        <w:rPr>
          <w:noProof/>
        </w:rPr>
        <w:drawing>
          <wp:inline distT="0" distB="0" distL="0" distR="0" wp14:anchorId="13066574" wp14:editId="776ECDA8">
            <wp:extent cx="3952875" cy="75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752475"/>
                    </a:xfrm>
                    <a:prstGeom prst="rect">
                      <a:avLst/>
                    </a:prstGeom>
                  </pic:spPr>
                </pic:pic>
              </a:graphicData>
            </a:graphic>
          </wp:inline>
        </w:drawing>
      </w:r>
    </w:p>
    <w:p w14:paraId="59140753" w14:textId="2DBCEBD9" w:rsidR="00671A90" w:rsidRDefault="00671A90" w:rsidP="008937F1">
      <w:pPr>
        <w:jc w:val="center"/>
      </w:pPr>
      <w:r>
        <w:t>Where r</w:t>
      </w:r>
      <w:r>
        <w:rPr>
          <w:vertAlign w:val="subscript"/>
        </w:rPr>
        <w:t>t</w:t>
      </w:r>
      <w:r>
        <w:t xml:space="preserve"> = return at time t, P</w:t>
      </w:r>
      <w:r>
        <w:rPr>
          <w:vertAlign w:val="subscript"/>
        </w:rPr>
        <w:t>t</w:t>
      </w:r>
      <w:r>
        <w:t xml:space="preserve"> is the price at time t</w:t>
      </w:r>
    </w:p>
    <w:p w14:paraId="032C4841" w14:textId="53E7BEEC" w:rsidR="00671A90" w:rsidRPr="00671A90" w:rsidRDefault="00671A90" w:rsidP="00671A90">
      <w:pPr>
        <w:pStyle w:val="NormalWeb"/>
        <w:shd w:val="clear" w:color="auto" w:fill="FFFFFF"/>
        <w:spacing w:before="0" w:beforeAutospacing="0" w:after="150" w:afterAutospacing="0"/>
        <w:rPr>
          <w:rFonts w:asciiTheme="minorHAnsi" w:hAnsiTheme="minorHAnsi" w:cstheme="minorHAnsi"/>
          <w:color w:val="333333"/>
          <w:sz w:val="22"/>
          <w:szCs w:val="22"/>
        </w:rPr>
      </w:pPr>
      <w:r w:rsidRPr="00671A90">
        <w:rPr>
          <w:rFonts w:asciiTheme="minorHAnsi" w:hAnsiTheme="minorHAnsi" w:cstheme="minorHAnsi"/>
          <w:color w:val="333333"/>
          <w:sz w:val="22"/>
          <w:szCs w:val="22"/>
        </w:rPr>
        <w:t>Benefit of using </w:t>
      </w:r>
      <w:r w:rsidRPr="00671A90">
        <w:rPr>
          <w:rStyle w:val="Emphasis"/>
          <w:rFonts w:asciiTheme="minorHAnsi" w:hAnsiTheme="minorHAnsi" w:cstheme="minorHAnsi"/>
          <w:color w:val="333333"/>
          <w:sz w:val="22"/>
          <w:szCs w:val="22"/>
        </w:rPr>
        <w:t>returns</w:t>
      </w:r>
      <w:r w:rsidRPr="00671A90">
        <w:rPr>
          <w:rFonts w:asciiTheme="minorHAnsi" w:hAnsiTheme="minorHAnsi" w:cstheme="minorHAnsi"/>
          <w:color w:val="333333"/>
          <w:sz w:val="22"/>
          <w:szCs w:val="22"/>
        </w:rPr>
        <w:t>, versus prices, is </w:t>
      </w:r>
      <w:r w:rsidRPr="00671A90">
        <w:rPr>
          <w:rStyle w:val="Emphasis"/>
          <w:rFonts w:asciiTheme="minorHAnsi" w:hAnsiTheme="minorHAnsi" w:cstheme="minorHAnsi"/>
          <w:color w:val="333333"/>
          <w:sz w:val="22"/>
          <w:szCs w:val="22"/>
        </w:rPr>
        <w:t>normalization</w:t>
      </w:r>
      <w:r w:rsidRPr="00671A90">
        <w:rPr>
          <w:rFonts w:asciiTheme="minorHAnsi" w:hAnsiTheme="minorHAnsi" w:cstheme="minorHAnsi"/>
          <w:color w:val="333333"/>
          <w:sz w:val="22"/>
          <w:szCs w:val="22"/>
        </w:rPr>
        <w:t>: measuring all variables in a comparable metric, thus enabling evaluation of analytic relationships amongst two or more variables despite originating from price series of unequal values. This is a requirement for many multidimensional statistical analysis and machine learning techniques.</w:t>
      </w:r>
    </w:p>
    <w:p w14:paraId="54DC9E7C" w14:textId="77777777" w:rsidR="00671A90" w:rsidRPr="00671A90" w:rsidRDefault="00671A90" w:rsidP="00671A90">
      <w:pPr>
        <w:pStyle w:val="NormalWeb"/>
        <w:shd w:val="clear" w:color="auto" w:fill="FFFFFF"/>
        <w:spacing w:before="0" w:beforeAutospacing="0" w:after="150" w:afterAutospacing="0"/>
        <w:rPr>
          <w:rFonts w:asciiTheme="minorHAnsi" w:hAnsiTheme="minorHAnsi" w:cstheme="minorHAnsi"/>
          <w:color w:val="333333"/>
          <w:sz w:val="22"/>
          <w:szCs w:val="22"/>
        </w:rPr>
      </w:pPr>
      <w:r w:rsidRPr="00671A90">
        <w:rPr>
          <w:rFonts w:asciiTheme="minorHAnsi" w:hAnsiTheme="minorHAnsi" w:cstheme="minorHAnsi"/>
          <w:color w:val="333333"/>
          <w:sz w:val="22"/>
          <w:szCs w:val="22"/>
        </w:rPr>
        <w:t>Several benefits of using </w:t>
      </w:r>
      <w:r w:rsidRPr="00671A90">
        <w:rPr>
          <w:rStyle w:val="Emphasis"/>
          <w:rFonts w:asciiTheme="minorHAnsi" w:hAnsiTheme="minorHAnsi" w:cstheme="minorHAnsi"/>
          <w:color w:val="333333"/>
          <w:sz w:val="22"/>
          <w:szCs w:val="22"/>
        </w:rPr>
        <w:t>log returns</w:t>
      </w:r>
      <w:r w:rsidRPr="00671A90">
        <w:rPr>
          <w:rFonts w:asciiTheme="minorHAnsi" w:hAnsiTheme="minorHAnsi" w:cstheme="minorHAnsi"/>
          <w:color w:val="333333"/>
          <w:sz w:val="22"/>
          <w:szCs w:val="22"/>
        </w:rPr>
        <w:t>, both theoretic and algorithmic.</w:t>
      </w:r>
    </w:p>
    <w:p w14:paraId="2EB8CFB8" w14:textId="367D6B63" w:rsidR="00671A90" w:rsidRPr="00671A90" w:rsidRDefault="00671A90" w:rsidP="00671A90">
      <w:pPr>
        <w:pStyle w:val="NormalWeb"/>
        <w:shd w:val="clear" w:color="auto" w:fill="FFFFFF"/>
        <w:spacing w:before="0" w:beforeAutospacing="0" w:after="150" w:afterAutospacing="0"/>
        <w:rPr>
          <w:rFonts w:asciiTheme="minorHAnsi" w:hAnsiTheme="minorHAnsi" w:cstheme="minorHAnsi"/>
          <w:color w:val="333333"/>
          <w:sz w:val="22"/>
          <w:szCs w:val="22"/>
        </w:rPr>
      </w:pPr>
      <w:r w:rsidRPr="00671A90">
        <w:rPr>
          <w:rFonts w:asciiTheme="minorHAnsi" w:hAnsiTheme="minorHAnsi" w:cstheme="minorHAnsi"/>
          <w:color w:val="333333"/>
          <w:sz w:val="22"/>
          <w:szCs w:val="22"/>
        </w:rPr>
        <w:t>First, </w:t>
      </w:r>
      <w:r w:rsidRPr="00671A90">
        <w:rPr>
          <w:rStyle w:val="Emphasis"/>
          <w:rFonts w:asciiTheme="minorHAnsi" w:hAnsiTheme="minorHAnsi" w:cstheme="minorHAnsi"/>
          <w:color w:val="333333"/>
          <w:sz w:val="22"/>
          <w:szCs w:val="22"/>
        </w:rPr>
        <w:t>log-normality</w:t>
      </w:r>
      <w:r w:rsidRPr="00671A90">
        <w:rPr>
          <w:rFonts w:asciiTheme="minorHAnsi" w:hAnsiTheme="minorHAnsi" w:cstheme="minorHAnsi"/>
          <w:color w:val="333333"/>
          <w:sz w:val="22"/>
          <w:szCs w:val="22"/>
        </w:rPr>
        <w:t>: if we </w:t>
      </w:r>
      <w:r w:rsidRPr="00671A90">
        <w:rPr>
          <w:rStyle w:val="Emphasis"/>
          <w:rFonts w:asciiTheme="minorHAnsi" w:hAnsiTheme="minorHAnsi" w:cstheme="minorHAnsi"/>
          <w:color w:val="333333"/>
          <w:sz w:val="22"/>
          <w:szCs w:val="22"/>
        </w:rPr>
        <w:t>assume</w:t>
      </w:r>
      <w:r w:rsidRPr="00671A90">
        <w:rPr>
          <w:rFonts w:asciiTheme="minorHAnsi" w:hAnsiTheme="minorHAnsi" w:cstheme="minorHAnsi"/>
          <w:color w:val="333333"/>
          <w:sz w:val="22"/>
          <w:szCs w:val="22"/>
        </w:rPr>
        <w:t> that prices are distributed </w:t>
      </w:r>
      <w:hyperlink r:id="rId8" w:history="1">
        <w:r w:rsidRPr="00671A90">
          <w:rPr>
            <w:rStyle w:val="Hyperlink"/>
            <w:rFonts w:asciiTheme="minorHAnsi" w:hAnsiTheme="minorHAnsi" w:cstheme="minorHAnsi"/>
            <w:b/>
            <w:bCs/>
            <w:color w:val="772124"/>
            <w:sz w:val="22"/>
            <w:szCs w:val="22"/>
          </w:rPr>
          <w:t>log normally</w:t>
        </w:r>
      </w:hyperlink>
      <w:r w:rsidRPr="00671A90">
        <w:rPr>
          <w:rFonts w:asciiTheme="minorHAnsi" w:hAnsiTheme="minorHAnsi" w:cstheme="minorHAnsi"/>
          <w:color w:val="333333"/>
          <w:sz w:val="22"/>
          <w:szCs w:val="22"/>
        </w:rPr>
        <w:t> (which, in practice, may or may not be true for any given price series), then </w:t>
      </w:r>
      <w:r w:rsidRPr="00671A90">
        <w:rPr>
          <w:rFonts w:asciiTheme="minorHAnsi" w:hAnsiTheme="minorHAnsi" w:cstheme="minorHAnsi"/>
          <w:noProof/>
          <w:color w:val="333333"/>
          <w:sz w:val="22"/>
          <w:szCs w:val="22"/>
        </w:rPr>
        <w:drawing>
          <wp:inline distT="0" distB="0" distL="0" distR="0" wp14:anchorId="662427B9" wp14:editId="56C09E15">
            <wp:extent cx="695325" cy="171450"/>
            <wp:effectExtent l="0" t="0" r="9525" b="0"/>
            <wp:docPr id="19" name="Picture 19" descr="log(1 + 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g(1 + r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171450"/>
                    </a:xfrm>
                    <a:prstGeom prst="rect">
                      <a:avLst/>
                    </a:prstGeom>
                    <a:noFill/>
                    <a:ln>
                      <a:noFill/>
                    </a:ln>
                  </pic:spPr>
                </pic:pic>
              </a:graphicData>
            </a:graphic>
          </wp:inline>
        </w:drawing>
      </w:r>
      <w:r w:rsidRPr="00671A90">
        <w:rPr>
          <w:rFonts w:asciiTheme="minorHAnsi" w:hAnsiTheme="minorHAnsi" w:cstheme="minorHAnsi"/>
          <w:color w:val="333333"/>
          <w:sz w:val="22"/>
          <w:szCs w:val="22"/>
        </w:rPr>
        <w:t> is conveniently </w:t>
      </w:r>
      <w:hyperlink r:id="rId10" w:history="1">
        <w:r w:rsidRPr="00671A90">
          <w:rPr>
            <w:rStyle w:val="Hyperlink"/>
            <w:rFonts w:asciiTheme="minorHAnsi" w:hAnsiTheme="minorHAnsi" w:cstheme="minorHAnsi"/>
            <w:b/>
            <w:bCs/>
            <w:color w:val="772124"/>
            <w:sz w:val="22"/>
            <w:szCs w:val="22"/>
          </w:rPr>
          <w:t>normally distributed</w:t>
        </w:r>
      </w:hyperlink>
      <w:r w:rsidRPr="00671A90">
        <w:rPr>
          <w:rFonts w:asciiTheme="minorHAnsi" w:hAnsiTheme="minorHAnsi" w:cstheme="minorHAnsi"/>
          <w:color w:val="333333"/>
          <w:sz w:val="22"/>
          <w:szCs w:val="22"/>
        </w:rPr>
        <w:t>, because:</w:t>
      </w:r>
    </w:p>
    <w:p w14:paraId="03059A11" w14:textId="6205593B" w:rsidR="00671A90" w:rsidRPr="00671A90" w:rsidRDefault="00671A90" w:rsidP="00671A90">
      <w:pPr>
        <w:pStyle w:val="NormalWeb"/>
        <w:shd w:val="clear" w:color="auto" w:fill="FFFFFF"/>
        <w:spacing w:before="0" w:beforeAutospacing="0" w:after="150" w:afterAutospacing="0"/>
        <w:rPr>
          <w:rFonts w:asciiTheme="minorHAnsi" w:hAnsiTheme="minorHAnsi" w:cstheme="minorHAnsi"/>
          <w:color w:val="333333"/>
          <w:sz w:val="22"/>
          <w:szCs w:val="22"/>
        </w:rPr>
      </w:pPr>
      <w:r w:rsidRPr="00671A90">
        <w:rPr>
          <w:rFonts w:asciiTheme="minorHAnsi" w:hAnsiTheme="minorHAnsi" w:cstheme="minorHAnsi"/>
          <w:color w:val="333333"/>
          <w:sz w:val="22"/>
          <w:szCs w:val="22"/>
        </w:rPr>
        <w:t>    </w:t>
      </w:r>
      <w:r w:rsidRPr="00671A90">
        <w:rPr>
          <w:rFonts w:asciiTheme="minorHAnsi" w:hAnsiTheme="minorHAnsi" w:cstheme="minorHAnsi"/>
          <w:noProof/>
          <w:color w:val="333333"/>
          <w:sz w:val="22"/>
          <w:szCs w:val="22"/>
        </w:rPr>
        <w:drawing>
          <wp:inline distT="0" distB="0" distL="0" distR="0" wp14:anchorId="1414CD09" wp14:editId="4FFAC285">
            <wp:extent cx="1524000" cy="285750"/>
            <wp:effectExtent l="0" t="0" r="0" b="0"/>
            <wp:docPr id="18" name="Picture 18" descr="1 + r_i = \frac{p_i}{p_j} = \exp^{\log(\frac{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 + r_i = \frac{p_i}{p_j} = \exp^{\log(\frac{p_i}{p_j})}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285750"/>
                    </a:xfrm>
                    <a:prstGeom prst="rect">
                      <a:avLst/>
                    </a:prstGeom>
                    <a:noFill/>
                    <a:ln>
                      <a:noFill/>
                    </a:ln>
                  </pic:spPr>
                </pic:pic>
              </a:graphicData>
            </a:graphic>
          </wp:inline>
        </w:drawing>
      </w:r>
    </w:p>
    <w:p w14:paraId="08F437F3" w14:textId="77777777" w:rsidR="00671A90" w:rsidRPr="00671A90" w:rsidRDefault="00671A90" w:rsidP="00671A90">
      <w:pPr>
        <w:pStyle w:val="NormalWeb"/>
        <w:shd w:val="clear" w:color="auto" w:fill="FFFFFF"/>
        <w:spacing w:before="0" w:beforeAutospacing="0" w:after="150" w:afterAutospacing="0"/>
        <w:rPr>
          <w:rFonts w:asciiTheme="minorHAnsi" w:hAnsiTheme="minorHAnsi" w:cstheme="minorHAnsi"/>
          <w:color w:val="333333"/>
          <w:sz w:val="22"/>
          <w:szCs w:val="22"/>
        </w:rPr>
      </w:pPr>
      <w:r w:rsidRPr="00671A90">
        <w:rPr>
          <w:rFonts w:asciiTheme="minorHAnsi" w:hAnsiTheme="minorHAnsi" w:cstheme="minorHAnsi"/>
          <w:color w:val="333333"/>
          <w:sz w:val="22"/>
          <w:szCs w:val="22"/>
        </w:rPr>
        <w:t>This is handy given much of classic statistics presumes normality.</w:t>
      </w:r>
    </w:p>
    <w:p w14:paraId="1C131A7B" w14:textId="77777777" w:rsidR="00671A90" w:rsidRPr="00671A90" w:rsidRDefault="00671A90" w:rsidP="00671A90">
      <w:pPr>
        <w:pStyle w:val="NormalWeb"/>
        <w:shd w:val="clear" w:color="auto" w:fill="FFFFFF"/>
        <w:spacing w:before="0" w:beforeAutospacing="0" w:after="150" w:afterAutospacing="0"/>
        <w:rPr>
          <w:rFonts w:asciiTheme="minorHAnsi" w:hAnsiTheme="minorHAnsi" w:cstheme="minorHAnsi"/>
          <w:color w:val="333333"/>
          <w:sz w:val="22"/>
          <w:szCs w:val="22"/>
        </w:rPr>
      </w:pPr>
      <w:r w:rsidRPr="00671A90">
        <w:rPr>
          <w:rFonts w:asciiTheme="minorHAnsi" w:hAnsiTheme="minorHAnsi" w:cstheme="minorHAnsi"/>
          <w:color w:val="333333"/>
          <w:sz w:val="22"/>
          <w:szCs w:val="22"/>
        </w:rPr>
        <w:t>Second, </w:t>
      </w:r>
      <w:r w:rsidRPr="00671A90">
        <w:rPr>
          <w:rStyle w:val="Emphasis"/>
          <w:rFonts w:asciiTheme="minorHAnsi" w:hAnsiTheme="minorHAnsi" w:cstheme="minorHAnsi"/>
          <w:color w:val="333333"/>
          <w:sz w:val="22"/>
          <w:szCs w:val="22"/>
        </w:rPr>
        <w:t>approximate raw-log equality</w:t>
      </w:r>
      <w:r w:rsidRPr="00671A90">
        <w:rPr>
          <w:rFonts w:asciiTheme="minorHAnsi" w:hAnsiTheme="minorHAnsi" w:cstheme="minorHAnsi"/>
          <w:color w:val="333333"/>
          <w:sz w:val="22"/>
          <w:szCs w:val="22"/>
        </w:rPr>
        <w:t>: when returns are very small (common for trades with short holding durations), the following approximation ensures they are close in value to raw returns:</w:t>
      </w:r>
    </w:p>
    <w:p w14:paraId="23EBA9CE" w14:textId="6A714EDF" w:rsidR="00671A90" w:rsidRPr="00671A90" w:rsidRDefault="00671A90" w:rsidP="00671A90">
      <w:pPr>
        <w:pStyle w:val="NormalWeb"/>
        <w:shd w:val="clear" w:color="auto" w:fill="FFFFFF"/>
        <w:spacing w:before="0" w:beforeAutospacing="0" w:after="150" w:afterAutospacing="0"/>
        <w:rPr>
          <w:rFonts w:asciiTheme="minorHAnsi" w:hAnsiTheme="minorHAnsi" w:cstheme="minorHAnsi"/>
          <w:color w:val="333333"/>
          <w:sz w:val="22"/>
          <w:szCs w:val="22"/>
        </w:rPr>
      </w:pPr>
      <w:r w:rsidRPr="00671A90">
        <w:rPr>
          <w:rFonts w:asciiTheme="minorHAnsi" w:hAnsiTheme="minorHAnsi" w:cstheme="minorHAnsi"/>
          <w:color w:val="333333"/>
          <w:sz w:val="22"/>
          <w:szCs w:val="22"/>
        </w:rPr>
        <w:t>    </w:t>
      </w:r>
      <w:r w:rsidRPr="00671A90">
        <w:rPr>
          <w:rFonts w:asciiTheme="minorHAnsi" w:hAnsiTheme="minorHAnsi" w:cstheme="minorHAnsi"/>
          <w:noProof/>
          <w:color w:val="333333"/>
          <w:sz w:val="22"/>
          <w:szCs w:val="22"/>
        </w:rPr>
        <w:drawing>
          <wp:inline distT="0" distB="0" distL="0" distR="0" wp14:anchorId="7D0A8A2A" wp14:editId="75376D84">
            <wp:extent cx="952500" cy="171450"/>
            <wp:effectExtent l="0" t="0" r="0" b="0"/>
            <wp:docPr id="17" name="Picture 17" descr="\log(1 + r) \approx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g(1 + r) \approx 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171450"/>
                    </a:xfrm>
                    <a:prstGeom prst="rect">
                      <a:avLst/>
                    </a:prstGeom>
                    <a:noFill/>
                    <a:ln>
                      <a:noFill/>
                    </a:ln>
                  </pic:spPr>
                </pic:pic>
              </a:graphicData>
            </a:graphic>
          </wp:inline>
        </w:drawing>
      </w:r>
      <w:r w:rsidRPr="00671A90">
        <w:rPr>
          <w:rFonts w:asciiTheme="minorHAnsi" w:hAnsiTheme="minorHAnsi" w:cstheme="minorHAnsi"/>
          <w:color w:val="333333"/>
          <w:sz w:val="22"/>
          <w:szCs w:val="22"/>
        </w:rPr>
        <w:t> , </w:t>
      </w:r>
      <w:r w:rsidRPr="00671A90">
        <w:rPr>
          <w:rFonts w:asciiTheme="minorHAnsi" w:hAnsiTheme="minorHAnsi" w:cstheme="minorHAnsi"/>
          <w:noProof/>
          <w:color w:val="333333"/>
          <w:sz w:val="22"/>
          <w:szCs w:val="22"/>
        </w:rPr>
        <w:drawing>
          <wp:inline distT="0" distB="0" distL="0" distR="0" wp14:anchorId="18635A6E" wp14:editId="17CA19B8">
            <wp:extent cx="390525" cy="133350"/>
            <wp:effectExtent l="0" t="0" r="9525" b="0"/>
            <wp:docPr id="16" name="Picture 16" descr="r \l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 \ll 1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p w14:paraId="22DE1938" w14:textId="371C0B49" w:rsidR="00671A90" w:rsidRPr="00671A90" w:rsidRDefault="00671A90" w:rsidP="00671A90">
      <w:pPr>
        <w:pStyle w:val="NormalWeb"/>
        <w:shd w:val="clear" w:color="auto" w:fill="FFFFFF"/>
        <w:spacing w:before="0" w:beforeAutospacing="0" w:after="150" w:afterAutospacing="0"/>
        <w:rPr>
          <w:rFonts w:asciiTheme="minorHAnsi" w:hAnsiTheme="minorHAnsi" w:cstheme="minorHAnsi"/>
          <w:color w:val="333333"/>
          <w:sz w:val="22"/>
          <w:szCs w:val="22"/>
        </w:rPr>
      </w:pPr>
      <w:r w:rsidRPr="00671A90">
        <w:rPr>
          <w:rFonts w:asciiTheme="minorHAnsi" w:hAnsiTheme="minorHAnsi" w:cstheme="minorHAnsi"/>
          <w:color w:val="333333"/>
          <w:sz w:val="22"/>
          <w:szCs w:val="22"/>
        </w:rPr>
        <w:t>Third, </w:t>
      </w:r>
      <w:r w:rsidRPr="00671A90">
        <w:rPr>
          <w:rStyle w:val="Emphasis"/>
          <w:rFonts w:asciiTheme="minorHAnsi" w:hAnsiTheme="minorHAnsi" w:cstheme="minorHAnsi"/>
          <w:color w:val="333333"/>
          <w:sz w:val="22"/>
          <w:szCs w:val="22"/>
        </w:rPr>
        <w:t>time-additivity</w:t>
      </w:r>
      <w:r w:rsidRPr="00671A90">
        <w:rPr>
          <w:rFonts w:asciiTheme="minorHAnsi" w:hAnsiTheme="minorHAnsi" w:cstheme="minorHAnsi"/>
          <w:color w:val="333333"/>
          <w:sz w:val="22"/>
          <w:szCs w:val="22"/>
        </w:rPr>
        <w:t>: consider an ordered sequence of </w:t>
      </w:r>
      <w:r w:rsidRPr="00671A90">
        <w:rPr>
          <w:rFonts w:asciiTheme="minorHAnsi" w:hAnsiTheme="minorHAnsi" w:cstheme="minorHAnsi"/>
          <w:noProof/>
          <w:color w:val="333333"/>
          <w:sz w:val="22"/>
          <w:szCs w:val="22"/>
        </w:rPr>
        <w:drawing>
          <wp:inline distT="0" distB="0" distL="0" distR="0" wp14:anchorId="3690FA77" wp14:editId="0B041811">
            <wp:extent cx="95250" cy="66675"/>
            <wp:effectExtent l="0" t="0" r="0" b="9525"/>
            <wp:docPr id="15" name="Picture 1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671A90">
        <w:rPr>
          <w:rFonts w:asciiTheme="minorHAnsi" w:hAnsiTheme="minorHAnsi" w:cstheme="minorHAnsi"/>
          <w:color w:val="333333"/>
          <w:sz w:val="22"/>
          <w:szCs w:val="22"/>
        </w:rPr>
        <w:t> trades. A statistic frequently calculated from this sequence is the </w:t>
      </w:r>
      <w:r w:rsidRPr="00671A90">
        <w:rPr>
          <w:rStyle w:val="Emphasis"/>
          <w:rFonts w:asciiTheme="minorHAnsi" w:hAnsiTheme="minorHAnsi" w:cstheme="minorHAnsi"/>
          <w:color w:val="333333"/>
          <w:sz w:val="22"/>
          <w:szCs w:val="22"/>
        </w:rPr>
        <w:t>compounding return</w:t>
      </w:r>
      <w:r w:rsidRPr="00671A90">
        <w:rPr>
          <w:rFonts w:asciiTheme="minorHAnsi" w:hAnsiTheme="minorHAnsi" w:cstheme="minorHAnsi"/>
          <w:color w:val="333333"/>
          <w:sz w:val="22"/>
          <w:szCs w:val="22"/>
        </w:rPr>
        <w:t>, which is the running return of this sequence of trades over time:</w:t>
      </w:r>
    </w:p>
    <w:p w14:paraId="3D7A3F37" w14:textId="1F71CFB9" w:rsidR="00671A90" w:rsidRPr="00671A90" w:rsidRDefault="00671A90" w:rsidP="00671A90">
      <w:pPr>
        <w:pStyle w:val="NormalWeb"/>
        <w:shd w:val="clear" w:color="auto" w:fill="FFFFFF"/>
        <w:spacing w:before="0" w:beforeAutospacing="0" w:after="150" w:afterAutospacing="0"/>
        <w:rPr>
          <w:rFonts w:asciiTheme="minorHAnsi" w:hAnsiTheme="minorHAnsi" w:cstheme="minorHAnsi"/>
          <w:color w:val="333333"/>
          <w:sz w:val="22"/>
          <w:szCs w:val="22"/>
        </w:rPr>
      </w:pPr>
      <w:r w:rsidRPr="00671A90">
        <w:rPr>
          <w:rFonts w:asciiTheme="minorHAnsi" w:hAnsiTheme="minorHAnsi" w:cstheme="minorHAnsi"/>
          <w:color w:val="333333"/>
          <w:sz w:val="22"/>
          <w:szCs w:val="22"/>
        </w:rPr>
        <w:t>    </w:t>
      </w:r>
      <w:r w:rsidRPr="00671A90">
        <w:rPr>
          <w:rFonts w:asciiTheme="minorHAnsi" w:hAnsiTheme="minorHAnsi" w:cstheme="minorHAnsi"/>
          <w:noProof/>
          <w:color w:val="333333"/>
          <w:sz w:val="22"/>
          <w:szCs w:val="22"/>
        </w:rPr>
        <w:drawing>
          <wp:inline distT="0" distB="0" distL="0" distR="0" wp14:anchorId="72E56C29" wp14:editId="55B5184B">
            <wp:extent cx="2705100" cy="333375"/>
            <wp:effectExtent l="0" t="0" r="0" b="9525"/>
            <wp:docPr id="14" name="Picture 14" descr="\displaystyle (1 + r_1)(1 + r_2)  \cdots (1 + r_n) = \prod_i (1+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splaystyle (1 + r_1)(1 + r_2)  \cdots (1 + r_n) = \prod_i (1+r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333375"/>
                    </a:xfrm>
                    <a:prstGeom prst="rect">
                      <a:avLst/>
                    </a:prstGeom>
                    <a:noFill/>
                    <a:ln>
                      <a:noFill/>
                    </a:ln>
                  </pic:spPr>
                </pic:pic>
              </a:graphicData>
            </a:graphic>
          </wp:inline>
        </w:drawing>
      </w:r>
    </w:p>
    <w:p w14:paraId="15D7F637" w14:textId="77777777" w:rsidR="00671A90" w:rsidRPr="00671A90" w:rsidRDefault="00671A90" w:rsidP="00671A90">
      <w:pPr>
        <w:pStyle w:val="NormalWeb"/>
        <w:shd w:val="clear" w:color="auto" w:fill="FFFFFF"/>
        <w:spacing w:before="0" w:beforeAutospacing="0" w:after="150" w:afterAutospacing="0"/>
        <w:rPr>
          <w:rFonts w:asciiTheme="minorHAnsi" w:hAnsiTheme="minorHAnsi" w:cstheme="minorHAnsi"/>
          <w:color w:val="333333"/>
          <w:sz w:val="22"/>
          <w:szCs w:val="22"/>
        </w:rPr>
      </w:pPr>
      <w:r w:rsidRPr="00671A90">
        <w:rPr>
          <w:rFonts w:asciiTheme="minorHAnsi" w:hAnsiTheme="minorHAnsi" w:cstheme="minorHAnsi"/>
          <w:color w:val="333333"/>
          <w:sz w:val="22"/>
          <w:szCs w:val="22"/>
        </w:rPr>
        <w:t xml:space="preserve">This formula is fairly unpleasant, as probability theory reminds us the product of </w:t>
      </w:r>
      <w:proofErr w:type="gramStart"/>
      <w:r w:rsidRPr="00671A90">
        <w:rPr>
          <w:rFonts w:asciiTheme="minorHAnsi" w:hAnsiTheme="minorHAnsi" w:cstheme="minorHAnsi"/>
          <w:color w:val="333333"/>
          <w:sz w:val="22"/>
          <w:szCs w:val="22"/>
        </w:rPr>
        <w:t>normally-distributed</w:t>
      </w:r>
      <w:proofErr w:type="gramEnd"/>
      <w:r w:rsidRPr="00671A90">
        <w:rPr>
          <w:rFonts w:asciiTheme="minorHAnsi" w:hAnsiTheme="minorHAnsi" w:cstheme="minorHAnsi"/>
          <w:color w:val="333333"/>
          <w:sz w:val="22"/>
          <w:szCs w:val="22"/>
        </w:rPr>
        <w:t xml:space="preserve"> variables is </w:t>
      </w:r>
      <w:r w:rsidRPr="00671A90">
        <w:rPr>
          <w:rStyle w:val="Emphasis"/>
          <w:rFonts w:asciiTheme="minorHAnsi" w:hAnsiTheme="minorHAnsi" w:cstheme="minorHAnsi"/>
          <w:color w:val="333333"/>
          <w:sz w:val="22"/>
          <w:szCs w:val="22"/>
        </w:rPr>
        <w:t>not normal</w:t>
      </w:r>
      <w:r w:rsidRPr="00671A90">
        <w:rPr>
          <w:rFonts w:asciiTheme="minorHAnsi" w:hAnsiTheme="minorHAnsi" w:cstheme="minorHAnsi"/>
          <w:color w:val="333333"/>
          <w:sz w:val="22"/>
          <w:szCs w:val="22"/>
        </w:rPr>
        <w:t xml:space="preserve">. Instead, the sum of </w:t>
      </w:r>
      <w:proofErr w:type="gramStart"/>
      <w:r w:rsidRPr="00671A90">
        <w:rPr>
          <w:rFonts w:asciiTheme="minorHAnsi" w:hAnsiTheme="minorHAnsi" w:cstheme="minorHAnsi"/>
          <w:color w:val="333333"/>
          <w:sz w:val="22"/>
          <w:szCs w:val="22"/>
        </w:rPr>
        <w:t>normally-distributed</w:t>
      </w:r>
      <w:proofErr w:type="gramEnd"/>
      <w:r w:rsidRPr="00671A90">
        <w:rPr>
          <w:rFonts w:asciiTheme="minorHAnsi" w:hAnsiTheme="minorHAnsi" w:cstheme="minorHAnsi"/>
          <w:color w:val="333333"/>
          <w:sz w:val="22"/>
          <w:szCs w:val="22"/>
        </w:rPr>
        <w:t xml:space="preserve"> variables is normal (important technicality: only when all variables are </w:t>
      </w:r>
      <w:r w:rsidRPr="00671A90">
        <w:rPr>
          <w:rStyle w:val="Emphasis"/>
          <w:rFonts w:asciiTheme="minorHAnsi" w:hAnsiTheme="minorHAnsi" w:cstheme="minorHAnsi"/>
          <w:color w:val="333333"/>
          <w:sz w:val="22"/>
          <w:szCs w:val="22"/>
        </w:rPr>
        <w:t>uncorrelated</w:t>
      </w:r>
      <w:r w:rsidRPr="00671A90">
        <w:rPr>
          <w:rFonts w:asciiTheme="minorHAnsi" w:hAnsiTheme="minorHAnsi" w:cstheme="minorHAnsi"/>
          <w:color w:val="333333"/>
          <w:sz w:val="22"/>
          <w:szCs w:val="22"/>
        </w:rPr>
        <w:t>), which is useful when we recall the following logarithmic identity:</w:t>
      </w:r>
    </w:p>
    <w:p w14:paraId="190D53E1" w14:textId="0F39AF08" w:rsidR="00671A90" w:rsidRPr="00671A90" w:rsidRDefault="00671A90" w:rsidP="00671A90">
      <w:pPr>
        <w:pStyle w:val="NormalWeb"/>
        <w:shd w:val="clear" w:color="auto" w:fill="FFFFFF"/>
        <w:spacing w:before="0" w:beforeAutospacing="0" w:after="150" w:afterAutospacing="0"/>
        <w:rPr>
          <w:rFonts w:asciiTheme="minorHAnsi" w:hAnsiTheme="minorHAnsi" w:cstheme="minorHAnsi"/>
          <w:color w:val="333333"/>
          <w:sz w:val="22"/>
          <w:szCs w:val="22"/>
        </w:rPr>
      </w:pPr>
      <w:r w:rsidRPr="00671A90">
        <w:rPr>
          <w:rFonts w:asciiTheme="minorHAnsi" w:hAnsiTheme="minorHAnsi" w:cstheme="minorHAnsi"/>
          <w:color w:val="333333"/>
          <w:sz w:val="22"/>
          <w:szCs w:val="22"/>
        </w:rPr>
        <w:t>    </w:t>
      </w:r>
      <w:r w:rsidRPr="00671A90">
        <w:rPr>
          <w:rFonts w:asciiTheme="minorHAnsi" w:hAnsiTheme="minorHAnsi" w:cstheme="minorHAnsi"/>
          <w:noProof/>
          <w:color w:val="333333"/>
          <w:sz w:val="22"/>
          <w:szCs w:val="22"/>
        </w:rPr>
        <w:drawing>
          <wp:inline distT="0" distB="0" distL="0" distR="0" wp14:anchorId="6673654A" wp14:editId="1F836801">
            <wp:extent cx="2667000" cy="228600"/>
            <wp:effectExtent l="0" t="0" r="0" b="0"/>
            <wp:docPr id="13" name="Picture 13" descr="\log(1 + r_i) = log(\frac{p_i}{p_j}) = \log(p_i) - log(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1 + r_i) = log(\frac{p_i}{p_j}) = \log(p_i) - log(p_j)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228600"/>
                    </a:xfrm>
                    <a:prstGeom prst="rect">
                      <a:avLst/>
                    </a:prstGeom>
                    <a:noFill/>
                    <a:ln>
                      <a:noFill/>
                    </a:ln>
                  </pic:spPr>
                </pic:pic>
              </a:graphicData>
            </a:graphic>
          </wp:inline>
        </w:drawing>
      </w:r>
    </w:p>
    <w:p w14:paraId="2F57A58C" w14:textId="77777777" w:rsidR="00671A90" w:rsidRPr="00671A90" w:rsidRDefault="00671A90" w:rsidP="00671A90">
      <w:pPr>
        <w:pStyle w:val="NormalWeb"/>
        <w:shd w:val="clear" w:color="auto" w:fill="FFFFFF"/>
        <w:spacing w:before="0" w:beforeAutospacing="0" w:after="150" w:afterAutospacing="0"/>
        <w:rPr>
          <w:rFonts w:asciiTheme="minorHAnsi" w:hAnsiTheme="minorHAnsi" w:cstheme="minorHAnsi"/>
          <w:color w:val="333333"/>
          <w:sz w:val="22"/>
          <w:szCs w:val="22"/>
        </w:rPr>
      </w:pPr>
      <w:r w:rsidRPr="00671A90">
        <w:rPr>
          <w:rFonts w:asciiTheme="minorHAnsi" w:hAnsiTheme="minorHAnsi" w:cstheme="minorHAnsi"/>
          <w:color w:val="333333"/>
          <w:sz w:val="22"/>
          <w:szCs w:val="22"/>
        </w:rPr>
        <w:t>Thus, compounding returns are normally distributed. Finally, this identity leads us to a pleasant algorithmic benefit; a simple formula for calculating compound returns:</w:t>
      </w:r>
    </w:p>
    <w:p w14:paraId="5076B849" w14:textId="59230B7C" w:rsidR="00671A90" w:rsidRPr="00671A90" w:rsidRDefault="00671A90" w:rsidP="00671A90">
      <w:pPr>
        <w:pStyle w:val="NormalWeb"/>
        <w:shd w:val="clear" w:color="auto" w:fill="FFFFFF"/>
        <w:spacing w:before="0" w:beforeAutospacing="0" w:after="150" w:afterAutospacing="0"/>
        <w:rPr>
          <w:rFonts w:asciiTheme="minorHAnsi" w:hAnsiTheme="minorHAnsi" w:cstheme="minorHAnsi"/>
          <w:color w:val="333333"/>
          <w:sz w:val="22"/>
          <w:szCs w:val="22"/>
        </w:rPr>
      </w:pPr>
      <w:r w:rsidRPr="00671A90">
        <w:rPr>
          <w:rFonts w:asciiTheme="minorHAnsi" w:hAnsiTheme="minorHAnsi" w:cstheme="minorHAnsi"/>
          <w:color w:val="333333"/>
          <w:sz w:val="22"/>
          <w:szCs w:val="22"/>
        </w:rPr>
        <w:lastRenderedPageBreak/>
        <w:t>    </w:t>
      </w:r>
      <w:r w:rsidRPr="00671A90">
        <w:rPr>
          <w:rFonts w:asciiTheme="minorHAnsi" w:hAnsiTheme="minorHAnsi" w:cstheme="minorHAnsi"/>
          <w:noProof/>
          <w:color w:val="333333"/>
          <w:sz w:val="22"/>
          <w:szCs w:val="22"/>
        </w:rPr>
        <w:drawing>
          <wp:inline distT="0" distB="0" distL="0" distR="0" wp14:anchorId="7401C695" wp14:editId="24367B40">
            <wp:extent cx="5124450" cy="333375"/>
            <wp:effectExtent l="0" t="0" r="0" b="9525"/>
            <wp:docPr id="12" name="Picture 12" descr="\displaystyle \sum_i \log(1+r_i) = \log(1 + r_1) + \log(1 + r_2)  + \cdots + \log(1 + r_n) = \log(p_n) - \log(p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isplaystyle \sum_i \log(1+r_i) = \log(1 + r_1) + \log(1 + r_2)  + \cdots + \log(1 + r_n) = \log(p_n) - \log(p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333375"/>
                    </a:xfrm>
                    <a:prstGeom prst="rect">
                      <a:avLst/>
                    </a:prstGeom>
                    <a:noFill/>
                    <a:ln>
                      <a:noFill/>
                    </a:ln>
                  </pic:spPr>
                </pic:pic>
              </a:graphicData>
            </a:graphic>
          </wp:inline>
        </w:drawing>
      </w:r>
    </w:p>
    <w:p w14:paraId="0B795DA9" w14:textId="5C4D6EEE" w:rsidR="00671A90" w:rsidRPr="00153342" w:rsidRDefault="00671A90" w:rsidP="00153342">
      <w:pPr>
        <w:pStyle w:val="NormalWeb"/>
        <w:shd w:val="clear" w:color="auto" w:fill="FFFFFF"/>
        <w:spacing w:before="0" w:beforeAutospacing="0" w:after="150" w:afterAutospacing="0"/>
        <w:rPr>
          <w:rFonts w:asciiTheme="minorHAnsi" w:hAnsiTheme="minorHAnsi" w:cstheme="minorHAnsi"/>
          <w:color w:val="333333"/>
          <w:sz w:val="22"/>
          <w:szCs w:val="22"/>
        </w:rPr>
      </w:pPr>
      <w:r w:rsidRPr="00671A90">
        <w:rPr>
          <w:rFonts w:asciiTheme="minorHAnsi" w:hAnsiTheme="minorHAnsi" w:cstheme="minorHAnsi"/>
          <w:color w:val="333333"/>
          <w:sz w:val="22"/>
          <w:szCs w:val="22"/>
        </w:rPr>
        <w:t>Thus, the compound return over </w:t>
      </w:r>
      <w:r w:rsidRPr="00671A90">
        <w:rPr>
          <w:rStyle w:val="Emphasis"/>
          <w:rFonts w:asciiTheme="minorHAnsi" w:hAnsiTheme="minorHAnsi" w:cstheme="minorHAnsi"/>
          <w:color w:val="333333"/>
          <w:sz w:val="22"/>
          <w:szCs w:val="22"/>
        </w:rPr>
        <w:t>n</w:t>
      </w:r>
      <w:r w:rsidRPr="00671A90">
        <w:rPr>
          <w:rFonts w:asciiTheme="minorHAnsi" w:hAnsiTheme="minorHAnsi" w:cstheme="minorHAnsi"/>
          <w:color w:val="333333"/>
          <w:sz w:val="22"/>
          <w:szCs w:val="22"/>
        </w:rPr>
        <w:t> periods is merely the difference in log between initial and final periods. In terms of </w:t>
      </w:r>
      <w:hyperlink r:id="rId18" w:history="1">
        <w:r w:rsidRPr="00671A90">
          <w:rPr>
            <w:rStyle w:val="Hyperlink"/>
            <w:rFonts w:asciiTheme="minorHAnsi" w:hAnsiTheme="minorHAnsi" w:cstheme="minorHAnsi"/>
            <w:b/>
            <w:bCs/>
            <w:color w:val="772124"/>
            <w:sz w:val="22"/>
            <w:szCs w:val="22"/>
          </w:rPr>
          <w:t>algorithmic complexity</w:t>
        </w:r>
      </w:hyperlink>
      <w:r w:rsidRPr="00671A90">
        <w:rPr>
          <w:rFonts w:asciiTheme="minorHAnsi" w:hAnsiTheme="minorHAnsi" w:cstheme="minorHAnsi"/>
          <w:color w:val="333333"/>
          <w:sz w:val="22"/>
          <w:szCs w:val="22"/>
        </w:rPr>
        <w:t>, this simplification reduces O(n) multiplications to O(1) additions. This is a huge win for moderate to large </w:t>
      </w:r>
      <w:r w:rsidRPr="00671A90">
        <w:rPr>
          <w:rStyle w:val="Emphasis"/>
          <w:rFonts w:asciiTheme="minorHAnsi" w:hAnsiTheme="minorHAnsi" w:cstheme="minorHAnsi"/>
          <w:color w:val="333333"/>
          <w:sz w:val="22"/>
          <w:szCs w:val="22"/>
        </w:rPr>
        <w:t>n</w:t>
      </w:r>
      <w:r w:rsidRPr="00671A90">
        <w:rPr>
          <w:rFonts w:asciiTheme="minorHAnsi" w:hAnsiTheme="minorHAnsi" w:cstheme="minorHAnsi"/>
          <w:color w:val="333333"/>
          <w:sz w:val="22"/>
          <w:szCs w:val="22"/>
        </w:rPr>
        <w:t>. Further, this sum is useful for cases in which returns diverge from normal, as the </w:t>
      </w:r>
      <w:hyperlink r:id="rId19" w:history="1">
        <w:r w:rsidRPr="00671A90">
          <w:rPr>
            <w:rStyle w:val="Hyperlink"/>
            <w:rFonts w:asciiTheme="minorHAnsi" w:hAnsiTheme="minorHAnsi" w:cstheme="minorHAnsi"/>
            <w:b/>
            <w:bCs/>
            <w:color w:val="772124"/>
            <w:sz w:val="22"/>
            <w:szCs w:val="22"/>
          </w:rPr>
          <w:t>central limit theorem</w:t>
        </w:r>
      </w:hyperlink>
      <w:r w:rsidRPr="00671A90">
        <w:rPr>
          <w:rFonts w:asciiTheme="minorHAnsi" w:hAnsiTheme="minorHAnsi" w:cstheme="minorHAnsi"/>
          <w:color w:val="333333"/>
          <w:sz w:val="22"/>
          <w:szCs w:val="22"/>
        </w:rPr>
        <w:t> reminds us that the sample average of this sum will converge to normality (presuming finite first and second moments).</w:t>
      </w:r>
    </w:p>
    <w:p w14:paraId="78E4123F" w14:textId="21A59653" w:rsidR="008937F1" w:rsidRDefault="008937F1" w:rsidP="00A130CF">
      <w:pPr>
        <w:rPr>
          <w:rFonts w:cstheme="minorHAnsi"/>
        </w:rPr>
      </w:pPr>
      <w:r w:rsidRPr="00671A90">
        <w:rPr>
          <w:rFonts w:cstheme="minorHAnsi"/>
        </w:rPr>
        <w:t>Most of the results we will show later used log returns instead of raw prices unless otherwise indicated.</w:t>
      </w:r>
    </w:p>
    <w:p w14:paraId="570C05D7" w14:textId="2F6E9184" w:rsidR="00A130CF" w:rsidRDefault="00A130CF" w:rsidP="00A130CF">
      <w:pPr>
        <w:pStyle w:val="Heading1"/>
      </w:pPr>
      <w:r>
        <w:t>Time series analysis</w:t>
      </w:r>
      <w:r w:rsidR="009D0BF9">
        <w:t xml:space="preserve"> &lt;DANISH&gt;</w:t>
      </w:r>
    </w:p>
    <w:p w14:paraId="287C427A" w14:textId="77777777" w:rsidR="00081AA7" w:rsidRDefault="00081AA7" w:rsidP="00081AA7">
      <w:r>
        <w:t>Given that we are working with time series, we went ahead and visualized each of our features and the DJIA for a better understanding. The below is a diagram of the decomposed time series of the DJIA close price:</w:t>
      </w:r>
    </w:p>
    <w:p w14:paraId="69DB9007" w14:textId="57B77ED3" w:rsidR="00081AA7" w:rsidRDefault="00081AA7" w:rsidP="00081AA7">
      <w:pPr>
        <w:jc w:val="center"/>
      </w:pPr>
      <w:r>
        <w:rPr>
          <w:noProof/>
        </w:rPr>
        <w:drawing>
          <wp:inline distT="0" distB="0" distL="0" distR="0" wp14:anchorId="5767D1B2" wp14:editId="44E488DC">
            <wp:extent cx="58483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b="2820"/>
                    <a:stretch/>
                  </pic:blipFill>
                  <pic:spPr bwMode="auto">
                    <a:xfrm>
                      <a:off x="0" y="0"/>
                      <a:ext cx="5848350" cy="4267200"/>
                    </a:xfrm>
                    <a:prstGeom prst="rect">
                      <a:avLst/>
                    </a:prstGeom>
                    <a:noFill/>
                    <a:ln>
                      <a:noFill/>
                    </a:ln>
                    <a:extLst>
                      <a:ext uri="{53640926-AAD7-44D8-BBD7-CCE9431645EC}">
                        <a14:shadowObscured xmlns:a14="http://schemas.microsoft.com/office/drawing/2010/main"/>
                      </a:ext>
                    </a:extLst>
                  </pic:spPr>
                </pic:pic>
              </a:graphicData>
            </a:graphic>
          </wp:inline>
        </w:drawing>
      </w:r>
    </w:p>
    <w:p w14:paraId="3589466F" w14:textId="5251FFA5" w:rsidR="00081AA7" w:rsidRDefault="00081AA7" w:rsidP="00081AA7">
      <w:proofErr w:type="gramStart"/>
      <w:r>
        <w:t>Next</w:t>
      </w:r>
      <w:proofErr w:type="gramEnd"/>
      <w:r>
        <w:t xml:space="preserve"> we will introduce some concepts that are beyond the scope of the course but were used for feature transformations in our project.</w:t>
      </w:r>
    </w:p>
    <w:p w14:paraId="25C8B6C2" w14:textId="3DF4CBC5" w:rsidR="00081AA7" w:rsidRDefault="00081AA7" w:rsidP="00081AA7">
      <w:pPr>
        <w:pStyle w:val="Heading2"/>
      </w:pPr>
      <w:r>
        <w:t>Stationarity</w:t>
      </w:r>
    </w:p>
    <w:p w14:paraId="3283FD99" w14:textId="59442192" w:rsidR="00081AA7" w:rsidRDefault="00081AA7" w:rsidP="00081AA7">
      <w:pPr>
        <w:pStyle w:val="Heading2"/>
      </w:pPr>
      <w:r>
        <w:t>Autocorrelations and partial autocorrelation</w:t>
      </w:r>
    </w:p>
    <w:p w14:paraId="77811140" w14:textId="59958CB7" w:rsidR="00081AA7" w:rsidRPr="00081AA7" w:rsidRDefault="00081AA7" w:rsidP="00081AA7">
      <w:pPr>
        <w:pStyle w:val="Heading2"/>
      </w:pPr>
      <w:r>
        <w:t>Seasonality</w:t>
      </w:r>
    </w:p>
    <w:p w14:paraId="755EC6E5" w14:textId="733A181C" w:rsidR="00207D14" w:rsidRDefault="004070C5" w:rsidP="004070C5">
      <w:r>
        <w:t>As we can observe, there is clearly a seasonal factor in the prices of the past 10 years of the DJIA.</w:t>
      </w:r>
    </w:p>
    <w:p w14:paraId="05C92265" w14:textId="0247C608" w:rsidR="00081AA7" w:rsidRDefault="00207D14" w:rsidP="0017550D">
      <w:pPr>
        <w:pStyle w:val="Heading1"/>
      </w:pPr>
      <w:r>
        <w:rPr>
          <w:noProof/>
        </w:rPr>
        <w:lastRenderedPageBreak/>
        <w:drawing>
          <wp:inline distT="0" distB="0" distL="0" distR="0" wp14:anchorId="01F62EFE" wp14:editId="1E0939EC">
            <wp:extent cx="6858000" cy="4800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58000" cy="4800600"/>
                    </a:xfrm>
                    <a:prstGeom prst="rect">
                      <a:avLst/>
                    </a:prstGeom>
                    <a:noFill/>
                    <a:ln>
                      <a:noFill/>
                    </a:ln>
                  </pic:spPr>
                </pic:pic>
              </a:graphicData>
            </a:graphic>
          </wp:inline>
        </w:drawing>
      </w:r>
    </w:p>
    <w:p w14:paraId="1684E28C" w14:textId="2008D980" w:rsidR="0017550D" w:rsidRPr="0017550D" w:rsidRDefault="0017550D" w:rsidP="0017550D">
      <w:pPr>
        <w:pStyle w:val="Heading1"/>
      </w:pPr>
      <w:r>
        <w:t>Technical analysis &amp; feature transformation</w:t>
      </w:r>
      <w:r w:rsidR="009D0BF9">
        <w:t xml:space="preserve"> &lt;KABIR&gt;</w:t>
      </w:r>
    </w:p>
    <w:p w14:paraId="48237908" w14:textId="03C793A7" w:rsidR="00081AA7" w:rsidRDefault="00081AA7" w:rsidP="00081AA7">
      <w:pPr>
        <w:pStyle w:val="Heading1"/>
      </w:pPr>
      <w:r>
        <w:t>The models**ADD BRIEF DESCRIPTIONS OF EACH MODELS WITH DIAGRAMS**</w:t>
      </w:r>
      <w:r w:rsidR="009D0BF9">
        <w:t xml:space="preserve"> &lt;YUKI&gt;</w:t>
      </w:r>
    </w:p>
    <w:p w14:paraId="13E6FFA6" w14:textId="77777777" w:rsidR="00081AA7" w:rsidRDefault="00081AA7" w:rsidP="00081AA7">
      <w:pPr>
        <w:pStyle w:val="Heading2"/>
      </w:pPr>
      <w:r>
        <w:t>Random Forest Classifier</w:t>
      </w:r>
    </w:p>
    <w:p w14:paraId="1FEA51AF" w14:textId="77777777" w:rsidR="00081AA7" w:rsidRDefault="00081AA7" w:rsidP="00081AA7">
      <w:pPr>
        <w:pStyle w:val="Heading2"/>
      </w:pPr>
      <w:proofErr w:type="spellStart"/>
      <w:r>
        <w:t>Adaboost</w:t>
      </w:r>
      <w:proofErr w:type="spellEnd"/>
      <w:r>
        <w:t xml:space="preserve"> Classifier</w:t>
      </w:r>
    </w:p>
    <w:p w14:paraId="7B4C59E6" w14:textId="77777777" w:rsidR="00081AA7" w:rsidRDefault="00081AA7" w:rsidP="00081AA7">
      <w:pPr>
        <w:pStyle w:val="Heading2"/>
      </w:pPr>
      <w:r>
        <w:t>Support Vector Machine</w:t>
      </w:r>
    </w:p>
    <w:p w14:paraId="3B21B6A7" w14:textId="77777777" w:rsidR="00081AA7" w:rsidRDefault="00081AA7" w:rsidP="00081AA7">
      <w:pPr>
        <w:pStyle w:val="Heading2"/>
      </w:pPr>
      <w:r>
        <w:t>K Nearest Neighbors</w:t>
      </w:r>
    </w:p>
    <w:p w14:paraId="1769064D" w14:textId="77777777" w:rsidR="00081AA7" w:rsidRDefault="00081AA7" w:rsidP="00081AA7">
      <w:pPr>
        <w:pStyle w:val="Heading2"/>
      </w:pPr>
      <w:r>
        <w:t>Gradient Boosting</w:t>
      </w:r>
    </w:p>
    <w:p w14:paraId="33238573" w14:textId="77777777" w:rsidR="00081AA7" w:rsidRDefault="00081AA7" w:rsidP="00081AA7">
      <w:pPr>
        <w:pStyle w:val="Heading2"/>
      </w:pPr>
      <w:r>
        <w:t>Logistic Regression</w:t>
      </w:r>
    </w:p>
    <w:p w14:paraId="74C35F92" w14:textId="77777777" w:rsidR="00081AA7" w:rsidRDefault="00081AA7" w:rsidP="00081AA7">
      <w:pPr>
        <w:pStyle w:val="Heading2"/>
      </w:pPr>
      <w:r>
        <w:t>Forward Feed Neural Networks</w:t>
      </w:r>
    </w:p>
    <w:p w14:paraId="0636593B" w14:textId="77777777" w:rsidR="00081AA7" w:rsidRDefault="00081AA7" w:rsidP="00081AA7">
      <w:pPr>
        <w:pStyle w:val="Heading2"/>
      </w:pPr>
      <w:r>
        <w:t>Long short-term memory</w:t>
      </w:r>
    </w:p>
    <w:p w14:paraId="6E09E334" w14:textId="77777777" w:rsidR="00081AA7" w:rsidRPr="00754460" w:rsidRDefault="00081AA7" w:rsidP="00081AA7">
      <w:pPr>
        <w:pStyle w:val="Heading2"/>
      </w:pPr>
      <w:r>
        <w:t>Autoregressive integrated moving average</w:t>
      </w:r>
    </w:p>
    <w:p w14:paraId="1D5A0202" w14:textId="27359260" w:rsidR="00081AA7" w:rsidRDefault="00081AA7" w:rsidP="004070C5"/>
    <w:p w14:paraId="4D3D2BAA" w14:textId="07C3D1BF" w:rsidR="0017550D" w:rsidRDefault="0017550D" w:rsidP="0017550D">
      <w:pPr>
        <w:pStyle w:val="Heading1"/>
      </w:pPr>
      <w:r>
        <w:lastRenderedPageBreak/>
        <w:t>Results **SHOW RESULTS CATEGORICALLY**</w:t>
      </w:r>
      <w:r w:rsidR="009D0BF9">
        <w:t xml:space="preserve"> &lt;CLIFF&gt;</w:t>
      </w:r>
    </w:p>
    <w:p w14:paraId="6ED6E0C1" w14:textId="161D8D2C" w:rsidR="0017550D" w:rsidRDefault="0017550D" w:rsidP="0017550D">
      <w:pPr>
        <w:pStyle w:val="Heading1"/>
      </w:pPr>
      <w:r>
        <w:t>Conclusion</w:t>
      </w:r>
      <w:r w:rsidR="009D0BF9">
        <w:t xml:space="preserve"> </w:t>
      </w:r>
      <w:r w:rsidR="00925D9A">
        <w:t>**FROM EACH RESULT CATEGORY PICK A WINNER MODEL AND DESCRIBE WHY IT WON**</w:t>
      </w:r>
      <w:r w:rsidR="009D0BF9">
        <w:t>&lt;</w:t>
      </w:r>
      <w:r w:rsidR="00233190">
        <w:t>CLIFF</w:t>
      </w:r>
      <w:r w:rsidR="009D0BF9">
        <w:t>&gt;</w:t>
      </w:r>
    </w:p>
    <w:p w14:paraId="103C48E1" w14:textId="58FB848D" w:rsidR="00925D9A" w:rsidRDefault="00925D9A" w:rsidP="00925D9A">
      <w:pPr>
        <w:pStyle w:val="Heading1"/>
      </w:pPr>
      <w:r>
        <w:t>Teamwork</w:t>
      </w:r>
    </w:p>
    <w:tbl>
      <w:tblPr>
        <w:tblStyle w:val="TableGrid"/>
        <w:tblW w:w="0" w:type="auto"/>
        <w:tblLook w:val="04A0" w:firstRow="1" w:lastRow="0" w:firstColumn="1" w:lastColumn="0" w:noHBand="0" w:noVBand="1"/>
      </w:tblPr>
      <w:tblGrid>
        <w:gridCol w:w="5395"/>
        <w:gridCol w:w="5395"/>
      </w:tblGrid>
      <w:tr w:rsidR="00925D9A" w14:paraId="3EEF56FB" w14:textId="77777777" w:rsidTr="00925D9A">
        <w:tc>
          <w:tcPr>
            <w:tcW w:w="5395" w:type="dxa"/>
          </w:tcPr>
          <w:p w14:paraId="26FF7128" w14:textId="43CC70AE" w:rsidR="00925D9A" w:rsidRPr="00925D9A" w:rsidRDefault="00925D9A" w:rsidP="00925D9A">
            <w:pPr>
              <w:rPr>
                <w:b/>
                <w:bCs/>
              </w:rPr>
            </w:pPr>
            <w:r w:rsidRPr="00925D9A">
              <w:rPr>
                <w:b/>
                <w:bCs/>
              </w:rPr>
              <w:t>Member</w:t>
            </w:r>
          </w:p>
        </w:tc>
        <w:tc>
          <w:tcPr>
            <w:tcW w:w="5395" w:type="dxa"/>
          </w:tcPr>
          <w:p w14:paraId="30A4D796" w14:textId="2F79F618" w:rsidR="00925D9A" w:rsidRPr="00925D9A" w:rsidRDefault="00925D9A" w:rsidP="00925D9A">
            <w:pPr>
              <w:rPr>
                <w:b/>
                <w:bCs/>
              </w:rPr>
            </w:pPr>
            <w:r w:rsidRPr="00925D9A">
              <w:rPr>
                <w:b/>
                <w:bCs/>
              </w:rPr>
              <w:t>Contribution</w:t>
            </w:r>
          </w:p>
        </w:tc>
      </w:tr>
      <w:tr w:rsidR="00925D9A" w14:paraId="2F01FE5D" w14:textId="77777777" w:rsidTr="00925D9A">
        <w:tc>
          <w:tcPr>
            <w:tcW w:w="5395" w:type="dxa"/>
          </w:tcPr>
          <w:p w14:paraId="7EE8AB94" w14:textId="4C7A6AE2" w:rsidR="00925D9A" w:rsidRDefault="00925D9A" w:rsidP="00925D9A">
            <w:r>
              <w:t>Danish Alsayed</w:t>
            </w:r>
          </w:p>
        </w:tc>
        <w:tc>
          <w:tcPr>
            <w:tcW w:w="5395" w:type="dxa"/>
          </w:tcPr>
          <w:p w14:paraId="3F0B4926" w14:textId="77777777" w:rsidR="00925D9A" w:rsidRDefault="00925D9A" w:rsidP="00925D9A"/>
        </w:tc>
      </w:tr>
      <w:tr w:rsidR="00925D9A" w14:paraId="2D7B056D" w14:textId="77777777" w:rsidTr="00925D9A">
        <w:tc>
          <w:tcPr>
            <w:tcW w:w="5395" w:type="dxa"/>
          </w:tcPr>
          <w:p w14:paraId="7A87FB2A" w14:textId="556CCE30" w:rsidR="00925D9A" w:rsidRDefault="00925D9A" w:rsidP="00925D9A">
            <w:r>
              <w:t>Yuki Ng</w:t>
            </w:r>
          </w:p>
        </w:tc>
        <w:tc>
          <w:tcPr>
            <w:tcW w:w="5395" w:type="dxa"/>
          </w:tcPr>
          <w:p w14:paraId="4DBB821A" w14:textId="77777777" w:rsidR="00925D9A" w:rsidRDefault="00925D9A" w:rsidP="00925D9A"/>
        </w:tc>
      </w:tr>
      <w:tr w:rsidR="00925D9A" w14:paraId="45CAE2E0" w14:textId="77777777" w:rsidTr="00925D9A">
        <w:tc>
          <w:tcPr>
            <w:tcW w:w="5395" w:type="dxa"/>
          </w:tcPr>
          <w:p w14:paraId="638BE23D" w14:textId="3573CCAC" w:rsidR="00925D9A" w:rsidRDefault="00925D9A" w:rsidP="00925D9A">
            <w:r>
              <w:t>Cliff Ng</w:t>
            </w:r>
          </w:p>
        </w:tc>
        <w:tc>
          <w:tcPr>
            <w:tcW w:w="5395" w:type="dxa"/>
          </w:tcPr>
          <w:p w14:paraId="08732E7B" w14:textId="77777777" w:rsidR="00925D9A" w:rsidRDefault="00925D9A" w:rsidP="00925D9A"/>
        </w:tc>
      </w:tr>
      <w:tr w:rsidR="00925D9A" w14:paraId="196F4966" w14:textId="77777777" w:rsidTr="00925D9A">
        <w:tc>
          <w:tcPr>
            <w:tcW w:w="5395" w:type="dxa"/>
          </w:tcPr>
          <w:p w14:paraId="136E7C13" w14:textId="1C639336" w:rsidR="00925D9A" w:rsidRDefault="00925D9A" w:rsidP="00925D9A">
            <w:r>
              <w:t>Kabir Rajput</w:t>
            </w:r>
          </w:p>
        </w:tc>
        <w:tc>
          <w:tcPr>
            <w:tcW w:w="5395" w:type="dxa"/>
          </w:tcPr>
          <w:p w14:paraId="109AB06F" w14:textId="77777777" w:rsidR="00925D9A" w:rsidRDefault="00925D9A" w:rsidP="00925D9A"/>
        </w:tc>
      </w:tr>
    </w:tbl>
    <w:p w14:paraId="4418E938" w14:textId="77777777" w:rsidR="00925D9A" w:rsidRPr="00925D9A" w:rsidRDefault="00925D9A" w:rsidP="00925D9A"/>
    <w:sectPr w:rsidR="00925D9A" w:rsidRPr="00925D9A" w:rsidSect="00A130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303CB"/>
    <w:multiLevelType w:val="hybridMultilevel"/>
    <w:tmpl w:val="1E900338"/>
    <w:lvl w:ilvl="0" w:tplc="CCFEE5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74"/>
    <w:rsid w:val="00081AA7"/>
    <w:rsid w:val="00153342"/>
    <w:rsid w:val="00165FEC"/>
    <w:rsid w:val="0017550D"/>
    <w:rsid w:val="00207D14"/>
    <w:rsid w:val="00224D80"/>
    <w:rsid w:val="00233190"/>
    <w:rsid w:val="004070C5"/>
    <w:rsid w:val="004B0EC7"/>
    <w:rsid w:val="00625C9A"/>
    <w:rsid w:val="00671A90"/>
    <w:rsid w:val="00690C11"/>
    <w:rsid w:val="00750774"/>
    <w:rsid w:val="00754460"/>
    <w:rsid w:val="008937F1"/>
    <w:rsid w:val="00925D9A"/>
    <w:rsid w:val="009D0BF9"/>
    <w:rsid w:val="009F37ED"/>
    <w:rsid w:val="00A130CF"/>
    <w:rsid w:val="00A61D70"/>
    <w:rsid w:val="00B13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E11B"/>
  <w15:chartTrackingRefBased/>
  <w15:docId w15:val="{449AB7C4-07C9-49E9-98F3-048D91DA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C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5C9A"/>
    <w:pPr>
      <w:ind w:left="720"/>
      <w:contextualSpacing/>
    </w:pPr>
  </w:style>
  <w:style w:type="paragraph" w:styleId="NormalWeb">
    <w:name w:val="Normal (Web)"/>
    <w:basedOn w:val="Normal"/>
    <w:uiPriority w:val="99"/>
    <w:unhideWhenUsed/>
    <w:rsid w:val="00671A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1A90"/>
    <w:rPr>
      <w:i/>
      <w:iCs/>
    </w:rPr>
  </w:style>
  <w:style w:type="character" w:styleId="Hyperlink">
    <w:name w:val="Hyperlink"/>
    <w:basedOn w:val="DefaultParagraphFont"/>
    <w:uiPriority w:val="99"/>
    <w:semiHidden/>
    <w:unhideWhenUsed/>
    <w:rsid w:val="00671A90"/>
    <w:rPr>
      <w:color w:val="0000FF"/>
      <w:u w:val="single"/>
    </w:rPr>
  </w:style>
  <w:style w:type="character" w:customStyle="1" w:styleId="Heading2Char">
    <w:name w:val="Heading 2 Char"/>
    <w:basedOn w:val="DefaultParagraphFont"/>
    <w:link w:val="Heading2"/>
    <w:uiPriority w:val="9"/>
    <w:rsid w:val="001533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25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9137">
      <w:bodyDiv w:val="1"/>
      <w:marLeft w:val="0"/>
      <w:marRight w:val="0"/>
      <w:marTop w:val="0"/>
      <w:marBottom w:val="0"/>
      <w:divBdr>
        <w:top w:val="none" w:sz="0" w:space="0" w:color="auto"/>
        <w:left w:val="none" w:sz="0" w:space="0" w:color="auto"/>
        <w:bottom w:val="none" w:sz="0" w:space="0" w:color="auto"/>
        <w:right w:val="none" w:sz="0" w:space="0" w:color="auto"/>
      </w:divBdr>
    </w:div>
    <w:div w:id="90888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og-normal_distribution" TargetMode="External"/><Relationship Id="rId13" Type="http://schemas.openxmlformats.org/officeDocument/2006/relationships/image" Target="media/image6.png"/><Relationship Id="rId18" Type="http://schemas.openxmlformats.org/officeDocument/2006/relationships/hyperlink" Target="http://en.wikipedia.org/wiki/Big_O_notation"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quantivity.wordpress.com/2011/02/21/why-log-return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en.wikipedia.org/wiki/Normal_distribution" TargetMode="External"/><Relationship Id="rId19" Type="http://schemas.openxmlformats.org/officeDocument/2006/relationships/hyperlink" Target="http://en.wikipedia.org/wiki/Central_limit_theore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ALSAYED Danish Ibrahim Mohamed Ibrahim</dc:creator>
  <cp:keywords/>
  <dc:description/>
  <cp:lastModifiedBy>ALSAYED Danish Ibrahim Mohamed Ibrahim</cp:lastModifiedBy>
  <cp:revision>8</cp:revision>
  <dcterms:created xsi:type="dcterms:W3CDTF">2019-11-23T07:55:00Z</dcterms:created>
  <dcterms:modified xsi:type="dcterms:W3CDTF">2019-11-23T10:17:00Z</dcterms:modified>
</cp:coreProperties>
</file>